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18D8E" w14:textId="63EB87D2" w:rsidR="009A4331" w:rsidRPr="00F33013" w:rsidRDefault="00EA2F00" w:rsidP="00EA2F00">
      <w:pPr>
        <w:pStyle w:val="Title"/>
        <w:rPr>
          <w:b w:val="0"/>
          <w:bCs w:val="0"/>
          <w:lang w:val="pt-BR"/>
        </w:rPr>
      </w:pPr>
      <w:r w:rsidRPr="00F33013">
        <w:rPr>
          <w:b w:val="0"/>
          <w:bCs w:val="0"/>
          <w:lang w:val="pt-BR"/>
        </w:rPr>
        <w:t>universidade estadual de campinas</w:t>
      </w:r>
    </w:p>
    <w:p w14:paraId="5DC66285" w14:textId="7AC58B74" w:rsidR="00EA2F00" w:rsidRPr="00F33013" w:rsidRDefault="00EA2F00" w:rsidP="00EA2F00">
      <w:pPr>
        <w:pStyle w:val="Title"/>
        <w:rPr>
          <w:b w:val="0"/>
          <w:bCs w:val="0"/>
          <w:lang w:val="pt-BR"/>
        </w:rPr>
      </w:pPr>
      <w:r w:rsidRPr="00F33013">
        <w:rPr>
          <w:b w:val="0"/>
          <w:bCs w:val="0"/>
          <w:lang w:val="pt-BR"/>
        </w:rPr>
        <w:t>faculdade de tecncologia</w:t>
      </w:r>
    </w:p>
    <w:p w14:paraId="0783CC84" w14:textId="6649A2AB" w:rsidR="00EA2F00" w:rsidRDefault="00EA2F00" w:rsidP="00EA2F00">
      <w:pPr>
        <w:rPr>
          <w:lang w:val="pt-BR"/>
        </w:rPr>
      </w:pPr>
    </w:p>
    <w:p w14:paraId="31F2553C" w14:textId="38BCB3D7" w:rsidR="00EA2F00" w:rsidRDefault="00EA2F00" w:rsidP="00EA2F00">
      <w:pPr>
        <w:rPr>
          <w:lang w:val="pt-BR"/>
        </w:rPr>
      </w:pPr>
    </w:p>
    <w:p w14:paraId="3A4C1F2A" w14:textId="155462DB" w:rsidR="00EA2F00" w:rsidRDefault="00EA2F00" w:rsidP="00EA2F00">
      <w:pPr>
        <w:rPr>
          <w:lang w:val="pt-BR"/>
        </w:rPr>
      </w:pPr>
    </w:p>
    <w:p w14:paraId="4CFE5D86" w14:textId="66E1F4B2" w:rsidR="00EA2F00" w:rsidRDefault="00F33013" w:rsidP="00F33013">
      <w:pPr>
        <w:jc w:val="center"/>
        <w:rPr>
          <w:lang w:val="pt-BR"/>
        </w:rPr>
      </w:pPr>
      <w:r>
        <w:rPr>
          <w:lang w:val="pt-BR"/>
        </w:rPr>
        <w:t>TRABALHO DE CONCLUSÃO DE CURSO</w:t>
      </w:r>
    </w:p>
    <w:p w14:paraId="1526EDC8" w14:textId="117CC6EF" w:rsidR="00EA2F00" w:rsidRDefault="00EA2F00" w:rsidP="00EA2F00">
      <w:pPr>
        <w:rPr>
          <w:lang w:val="pt-BR"/>
        </w:rPr>
      </w:pPr>
    </w:p>
    <w:p w14:paraId="7AE877EB" w14:textId="434D5BF2" w:rsidR="00EA2F00" w:rsidRDefault="00EA2F00" w:rsidP="00EA2F00">
      <w:pPr>
        <w:rPr>
          <w:lang w:val="pt-BR"/>
        </w:rPr>
      </w:pPr>
    </w:p>
    <w:p w14:paraId="09CD2A36" w14:textId="1ED8FE2F" w:rsidR="00EA2F00" w:rsidRDefault="00EA2F00" w:rsidP="00EA2F00">
      <w:pPr>
        <w:rPr>
          <w:lang w:val="pt-BR"/>
        </w:rPr>
      </w:pPr>
    </w:p>
    <w:p w14:paraId="059C1D21" w14:textId="51163C7A" w:rsidR="00EA2F00" w:rsidRDefault="00EA2F00" w:rsidP="00EA2F00">
      <w:pPr>
        <w:rPr>
          <w:lang w:val="pt-BR"/>
        </w:rPr>
      </w:pPr>
    </w:p>
    <w:p w14:paraId="5D1AE4B8" w14:textId="6BC53CDC" w:rsidR="00EA2F00" w:rsidRDefault="00EA2F00" w:rsidP="00EA2F00">
      <w:pPr>
        <w:rPr>
          <w:lang w:val="pt-BR"/>
        </w:rPr>
      </w:pPr>
    </w:p>
    <w:p w14:paraId="08BCB1D8" w14:textId="49FF70ED" w:rsidR="00EA2F00" w:rsidRDefault="00EA2F00" w:rsidP="00EA2F00">
      <w:pPr>
        <w:rPr>
          <w:lang w:val="pt-BR"/>
        </w:rPr>
      </w:pPr>
    </w:p>
    <w:p w14:paraId="679C1C8C" w14:textId="6B0008A3" w:rsidR="00EA2F00" w:rsidRDefault="00EA2F00" w:rsidP="00EA2F00">
      <w:pPr>
        <w:rPr>
          <w:lang w:val="pt-BR"/>
        </w:rPr>
      </w:pPr>
    </w:p>
    <w:p w14:paraId="7B5856FD" w14:textId="070E18D5" w:rsidR="00EA2F00" w:rsidRDefault="00EA2F00" w:rsidP="00EA2F00">
      <w:pPr>
        <w:rPr>
          <w:lang w:val="pt-BR"/>
        </w:rPr>
      </w:pPr>
    </w:p>
    <w:p w14:paraId="42DB4CAA" w14:textId="7218F2D1" w:rsidR="00EA2F00" w:rsidRDefault="00EA2F00" w:rsidP="00EA2F00">
      <w:pPr>
        <w:rPr>
          <w:lang w:val="pt-BR"/>
        </w:rPr>
      </w:pPr>
    </w:p>
    <w:p w14:paraId="42282CB1" w14:textId="7B9CB5C6" w:rsidR="00EA2F00" w:rsidRDefault="00EA2F00" w:rsidP="0077656D">
      <w:pPr>
        <w:pStyle w:val="Title"/>
        <w:rPr>
          <w:lang w:val="pt-BR"/>
        </w:rPr>
      </w:pPr>
      <w:r>
        <w:rPr>
          <w:lang w:val="pt-BR"/>
        </w:rPr>
        <w:t>Implementação</w:t>
      </w:r>
      <w:r w:rsidR="0077656D">
        <w:rPr>
          <w:lang w:val="pt-BR"/>
        </w:rPr>
        <w:t xml:space="preserve"> de sistema para contagem múltipla de pulsos utilizando FPGA</w:t>
      </w:r>
    </w:p>
    <w:p w14:paraId="45F66710" w14:textId="18DCADA7" w:rsidR="008C1111" w:rsidRDefault="008C1111" w:rsidP="008C1111">
      <w:pPr>
        <w:rPr>
          <w:lang w:val="pt-BR"/>
        </w:rPr>
      </w:pPr>
    </w:p>
    <w:p w14:paraId="64FE952A" w14:textId="15AD60A0" w:rsidR="008C1111" w:rsidRDefault="008C1111" w:rsidP="008C1111">
      <w:pPr>
        <w:rPr>
          <w:lang w:val="pt-BR"/>
        </w:rPr>
      </w:pPr>
    </w:p>
    <w:p w14:paraId="376090F9" w14:textId="0EA678CD" w:rsidR="008C1111" w:rsidRDefault="008C1111" w:rsidP="006C1BE9">
      <w:pPr>
        <w:jc w:val="right"/>
        <w:rPr>
          <w:lang w:val="pt-BR"/>
        </w:rPr>
      </w:pPr>
      <w:bookmarkStart w:id="0" w:name="_GoBack"/>
      <w:bookmarkEnd w:id="0"/>
    </w:p>
    <w:p w14:paraId="237509DF" w14:textId="5C0868BB" w:rsidR="008C1111" w:rsidRDefault="008C1111" w:rsidP="008C1111">
      <w:pPr>
        <w:rPr>
          <w:lang w:val="pt-BR"/>
        </w:rPr>
      </w:pPr>
    </w:p>
    <w:p w14:paraId="49A6BB07" w14:textId="1C61E75E" w:rsidR="008C1111" w:rsidRDefault="008C1111" w:rsidP="008C1111">
      <w:pPr>
        <w:rPr>
          <w:lang w:val="pt-BR"/>
        </w:rPr>
      </w:pPr>
    </w:p>
    <w:p w14:paraId="72F5C33B" w14:textId="594FB694" w:rsidR="008C1111" w:rsidRDefault="008C1111" w:rsidP="008C1111">
      <w:pPr>
        <w:rPr>
          <w:lang w:val="pt-BR"/>
        </w:rPr>
      </w:pPr>
    </w:p>
    <w:p w14:paraId="621C2740" w14:textId="6D1ABA22" w:rsidR="008C1111" w:rsidRDefault="008C1111" w:rsidP="008C1111">
      <w:pPr>
        <w:rPr>
          <w:lang w:val="pt-BR"/>
        </w:rPr>
      </w:pPr>
    </w:p>
    <w:p w14:paraId="35639C2B" w14:textId="496AF42A" w:rsidR="008C1111" w:rsidRDefault="008C1111" w:rsidP="008C1111">
      <w:pPr>
        <w:rPr>
          <w:lang w:val="pt-BR"/>
        </w:rPr>
      </w:pPr>
    </w:p>
    <w:p w14:paraId="2725C13B" w14:textId="6E72C355" w:rsidR="008C1111" w:rsidRDefault="008C1111" w:rsidP="008C1111">
      <w:pPr>
        <w:rPr>
          <w:lang w:val="pt-BR"/>
        </w:rPr>
      </w:pPr>
    </w:p>
    <w:p w14:paraId="43BC77FC" w14:textId="3053CBCD" w:rsidR="008C1111" w:rsidRDefault="008C1111" w:rsidP="008C1111">
      <w:pPr>
        <w:rPr>
          <w:lang w:val="pt-BR"/>
        </w:rPr>
      </w:pPr>
    </w:p>
    <w:p w14:paraId="19BE355E" w14:textId="31120BF9" w:rsidR="008C1111" w:rsidRDefault="008C1111" w:rsidP="008C1111">
      <w:pPr>
        <w:rPr>
          <w:lang w:val="pt-BR"/>
        </w:rPr>
      </w:pPr>
    </w:p>
    <w:p w14:paraId="1C622B79" w14:textId="7D2A7687" w:rsidR="008C1111" w:rsidRDefault="008C1111" w:rsidP="008C1111">
      <w:pPr>
        <w:rPr>
          <w:lang w:val="pt-BR"/>
        </w:rPr>
      </w:pPr>
    </w:p>
    <w:p w14:paraId="61121460" w14:textId="0DA4801E" w:rsidR="008C1111" w:rsidRDefault="008C1111" w:rsidP="008C1111">
      <w:pPr>
        <w:rPr>
          <w:lang w:val="pt-BR"/>
        </w:rPr>
      </w:pPr>
    </w:p>
    <w:p w14:paraId="7AD3BF2F" w14:textId="285A686F" w:rsidR="008C1111" w:rsidRDefault="008C1111" w:rsidP="008C1111">
      <w:pPr>
        <w:rPr>
          <w:lang w:val="pt-BR"/>
        </w:rPr>
      </w:pPr>
    </w:p>
    <w:p w14:paraId="2F6535A1" w14:textId="58C72A05" w:rsidR="008C1111" w:rsidRDefault="008C1111" w:rsidP="008C1111">
      <w:pPr>
        <w:rPr>
          <w:lang w:val="pt-BR"/>
        </w:rPr>
      </w:pPr>
    </w:p>
    <w:p w14:paraId="0CBE062B" w14:textId="0A15D0E3" w:rsidR="008C1111" w:rsidRDefault="008C1111" w:rsidP="00F33013">
      <w:pPr>
        <w:jc w:val="center"/>
        <w:rPr>
          <w:lang w:val="pt-BR"/>
        </w:rPr>
      </w:pPr>
      <w:r>
        <w:rPr>
          <w:lang w:val="pt-BR"/>
        </w:rPr>
        <w:t>LIMEIRA</w:t>
      </w:r>
    </w:p>
    <w:p w14:paraId="01FB4672" w14:textId="69144D6C" w:rsidR="008C1111" w:rsidRDefault="008C1111" w:rsidP="00F33013">
      <w:pPr>
        <w:jc w:val="center"/>
        <w:rPr>
          <w:lang w:val="pt-BR"/>
        </w:rPr>
      </w:pPr>
      <w:r>
        <w:rPr>
          <w:lang w:val="pt-BR"/>
        </w:rPr>
        <w:t>2019</w:t>
      </w:r>
    </w:p>
    <w:p w14:paraId="4AEB09F1" w14:textId="4B886866" w:rsidR="008C1111" w:rsidRPr="009F1683" w:rsidRDefault="008C1111" w:rsidP="00F33013">
      <w:pPr>
        <w:jc w:val="center"/>
        <w:rPr>
          <w:lang w:val="pt-BR"/>
        </w:rPr>
      </w:pPr>
      <w:r w:rsidRPr="009F1683">
        <w:rPr>
          <w:lang w:val="pt-BR"/>
        </w:rPr>
        <w:lastRenderedPageBreak/>
        <w:t>PEDRO HENRIQUE SILVA E OLIVEIRA</w:t>
      </w:r>
    </w:p>
    <w:p w14:paraId="4B19E56C" w14:textId="3B834E4E" w:rsidR="008C1111" w:rsidRDefault="008C1111" w:rsidP="008C1111">
      <w:pPr>
        <w:rPr>
          <w:lang w:val="pt-BR"/>
        </w:rPr>
      </w:pPr>
    </w:p>
    <w:p w14:paraId="375FD9A8" w14:textId="732DDB45" w:rsidR="008C1111" w:rsidRDefault="008C1111" w:rsidP="008C1111">
      <w:pPr>
        <w:rPr>
          <w:lang w:val="pt-BR"/>
        </w:rPr>
      </w:pPr>
    </w:p>
    <w:p w14:paraId="4141CCB8" w14:textId="145782FE" w:rsidR="008C1111" w:rsidRDefault="008C1111" w:rsidP="008C1111">
      <w:pPr>
        <w:rPr>
          <w:lang w:val="pt-BR"/>
        </w:rPr>
      </w:pPr>
    </w:p>
    <w:p w14:paraId="7C48FD12" w14:textId="1721A197" w:rsidR="008C1111" w:rsidRDefault="008C1111" w:rsidP="008C1111">
      <w:pPr>
        <w:rPr>
          <w:lang w:val="pt-BR"/>
        </w:rPr>
      </w:pPr>
    </w:p>
    <w:p w14:paraId="0040CFB0" w14:textId="516C3E65" w:rsidR="008C1111" w:rsidRDefault="008C1111" w:rsidP="008C1111">
      <w:pPr>
        <w:rPr>
          <w:lang w:val="pt-BR"/>
        </w:rPr>
      </w:pPr>
    </w:p>
    <w:p w14:paraId="40A29005" w14:textId="377BE430" w:rsidR="008C1111" w:rsidRDefault="008C1111" w:rsidP="008C1111">
      <w:pPr>
        <w:rPr>
          <w:lang w:val="pt-BR"/>
        </w:rPr>
      </w:pPr>
    </w:p>
    <w:p w14:paraId="26EDCD25" w14:textId="0BE3D7C4" w:rsidR="008C1111" w:rsidRDefault="008C1111" w:rsidP="008C1111">
      <w:pPr>
        <w:rPr>
          <w:lang w:val="pt-BR"/>
        </w:rPr>
      </w:pPr>
    </w:p>
    <w:p w14:paraId="3ED92D14" w14:textId="2CA33EEB" w:rsidR="008C1111" w:rsidRDefault="008C1111" w:rsidP="008C1111">
      <w:pPr>
        <w:rPr>
          <w:lang w:val="pt-BR"/>
        </w:rPr>
      </w:pPr>
    </w:p>
    <w:p w14:paraId="0DB1915E" w14:textId="70228E60" w:rsidR="008C1111" w:rsidRDefault="008C1111" w:rsidP="008C1111">
      <w:pPr>
        <w:rPr>
          <w:lang w:val="pt-BR"/>
        </w:rPr>
      </w:pPr>
    </w:p>
    <w:p w14:paraId="78BCE0CC" w14:textId="0108EFEB" w:rsidR="008C1111" w:rsidRDefault="008C1111" w:rsidP="008C1111">
      <w:pPr>
        <w:rPr>
          <w:lang w:val="pt-BR"/>
        </w:rPr>
      </w:pPr>
    </w:p>
    <w:p w14:paraId="4EE8BCF2" w14:textId="51A5810E" w:rsidR="008C1111" w:rsidRDefault="008C1111" w:rsidP="008C1111">
      <w:pPr>
        <w:rPr>
          <w:lang w:val="pt-BR"/>
        </w:rPr>
      </w:pPr>
    </w:p>
    <w:p w14:paraId="3509829F" w14:textId="77777777" w:rsidR="008C1111" w:rsidRDefault="008C1111" w:rsidP="008C1111">
      <w:pPr>
        <w:pStyle w:val="Title"/>
        <w:rPr>
          <w:lang w:val="pt-BR"/>
        </w:rPr>
      </w:pPr>
      <w:r>
        <w:rPr>
          <w:lang w:val="pt-BR"/>
        </w:rPr>
        <w:t>Implementação de sistema para contagem múltipla de pulsos utilizando FPGA</w:t>
      </w:r>
    </w:p>
    <w:p w14:paraId="0C8DDF0C" w14:textId="39B2980A" w:rsidR="008C1111" w:rsidRDefault="008C1111" w:rsidP="008C1111">
      <w:pPr>
        <w:rPr>
          <w:lang w:val="pt-BR"/>
        </w:rPr>
      </w:pPr>
    </w:p>
    <w:p w14:paraId="137F98D1" w14:textId="05754AA7" w:rsidR="008C1111" w:rsidRDefault="008C1111" w:rsidP="003034B3">
      <w:pPr>
        <w:ind w:left="4536" w:firstLine="284"/>
        <w:rPr>
          <w:lang w:val="pt-BR"/>
        </w:rPr>
      </w:pPr>
    </w:p>
    <w:p w14:paraId="7FBD910D" w14:textId="26729C41" w:rsidR="00F33013" w:rsidRDefault="00F33013" w:rsidP="003034B3">
      <w:pPr>
        <w:ind w:left="4536" w:firstLine="284"/>
        <w:rPr>
          <w:lang w:val="pt-BR"/>
        </w:rPr>
      </w:pPr>
    </w:p>
    <w:p w14:paraId="15E13F42" w14:textId="28AC4031" w:rsidR="00F33013" w:rsidRDefault="003034B3" w:rsidP="003034B3">
      <w:pPr>
        <w:ind w:left="4536"/>
        <w:rPr>
          <w:lang w:val="pt-BR"/>
        </w:rPr>
      </w:pPr>
      <w:r>
        <w:rPr>
          <w:lang w:val="pt-BR"/>
        </w:rPr>
        <w:t>Trabalho de Conclusão de Curso apresentado à Faculdade de Tecnologia da Universidade de Campinas, como requisito parcial para obtenção do título de Engenheiro de Telecomunicações.</w:t>
      </w:r>
    </w:p>
    <w:p w14:paraId="709FA329" w14:textId="37434ED6" w:rsidR="008C1111" w:rsidRDefault="008C1111" w:rsidP="003034B3">
      <w:pPr>
        <w:ind w:left="4253" w:firstLine="425"/>
        <w:rPr>
          <w:lang w:val="pt-BR"/>
        </w:rPr>
      </w:pPr>
    </w:p>
    <w:p w14:paraId="2C3433CC" w14:textId="69B3DA98" w:rsidR="008C1111" w:rsidRDefault="008C1111" w:rsidP="008C1111">
      <w:pPr>
        <w:rPr>
          <w:lang w:val="pt-BR"/>
        </w:rPr>
      </w:pPr>
    </w:p>
    <w:p w14:paraId="6F4D8E07" w14:textId="77777777" w:rsidR="00980A90" w:rsidRDefault="00980A90" w:rsidP="008C1111">
      <w:pPr>
        <w:rPr>
          <w:lang w:val="pt-BR"/>
        </w:rPr>
      </w:pPr>
      <w:r>
        <w:rPr>
          <w:lang w:val="pt-BR"/>
        </w:rPr>
        <w:t>ORIENTADOR: LUÍS FERNANDO DE ÁVILA</w:t>
      </w:r>
    </w:p>
    <w:p w14:paraId="41D89CFE" w14:textId="34702A3D" w:rsidR="00980A90" w:rsidRDefault="00980A90" w:rsidP="008C1111">
      <w:pPr>
        <w:rPr>
          <w:lang w:val="pt-BR"/>
        </w:rPr>
      </w:pPr>
      <w:r>
        <w:rPr>
          <w:lang w:val="pt-BR"/>
        </w:rPr>
        <w:t xml:space="preserve">CO-ORIENTADOR: </w:t>
      </w:r>
    </w:p>
    <w:p w14:paraId="5C6D851E" w14:textId="7098B2A7" w:rsidR="00980A90" w:rsidRDefault="00980A90" w:rsidP="008C1111">
      <w:pPr>
        <w:rPr>
          <w:lang w:val="pt-BR"/>
        </w:rPr>
      </w:pPr>
    </w:p>
    <w:p w14:paraId="2D0A99F2" w14:textId="0AC09456" w:rsidR="00980A90" w:rsidRDefault="00980A90" w:rsidP="008C1111">
      <w:pPr>
        <w:rPr>
          <w:lang w:val="pt-BR"/>
        </w:rPr>
      </w:pPr>
    </w:p>
    <w:p w14:paraId="19075C4B" w14:textId="4A6C73CD" w:rsidR="00980A90" w:rsidRDefault="00980A90" w:rsidP="008C1111">
      <w:pPr>
        <w:rPr>
          <w:lang w:val="pt-BR"/>
        </w:rPr>
      </w:pPr>
    </w:p>
    <w:p w14:paraId="3DA34F0C" w14:textId="3D1C5574" w:rsidR="00980A90" w:rsidRDefault="00980A90" w:rsidP="008C1111">
      <w:pPr>
        <w:rPr>
          <w:lang w:val="pt-BR"/>
        </w:rPr>
      </w:pPr>
    </w:p>
    <w:p w14:paraId="030711AB" w14:textId="413D8E62" w:rsidR="00980A90" w:rsidRDefault="00980A90" w:rsidP="008C1111">
      <w:pPr>
        <w:rPr>
          <w:lang w:val="pt-BR"/>
        </w:rPr>
      </w:pPr>
    </w:p>
    <w:p w14:paraId="718C2775" w14:textId="28D2ACE4" w:rsidR="00980A90" w:rsidRDefault="00980A90" w:rsidP="008C1111">
      <w:pPr>
        <w:rPr>
          <w:lang w:val="pt-BR"/>
        </w:rPr>
      </w:pPr>
    </w:p>
    <w:p w14:paraId="1C4BD974" w14:textId="1D7CCE23" w:rsidR="00980A90" w:rsidRDefault="00980A90" w:rsidP="00D80D64">
      <w:pPr>
        <w:jc w:val="center"/>
        <w:rPr>
          <w:lang w:val="pt-BR"/>
        </w:rPr>
      </w:pPr>
      <w:r>
        <w:rPr>
          <w:lang w:val="pt-BR"/>
        </w:rPr>
        <w:t>LIMEIRA</w:t>
      </w:r>
    </w:p>
    <w:p w14:paraId="57FCE869" w14:textId="4D298EB3" w:rsidR="00980A90" w:rsidRDefault="00980A90" w:rsidP="00D80D64">
      <w:pPr>
        <w:jc w:val="center"/>
        <w:rPr>
          <w:lang w:val="pt-BR"/>
        </w:rPr>
      </w:pPr>
      <w:r>
        <w:rPr>
          <w:lang w:val="pt-BR"/>
        </w:rPr>
        <w:t>2019</w:t>
      </w:r>
    </w:p>
    <w:p w14:paraId="4E543501" w14:textId="7BB91359" w:rsidR="009F1683" w:rsidRDefault="009F1683" w:rsidP="009F1683">
      <w:pPr>
        <w:pStyle w:val="Title"/>
        <w:rPr>
          <w:lang w:val="pt-BR"/>
        </w:rPr>
      </w:pPr>
      <w:r>
        <w:rPr>
          <w:lang w:val="pt-BR"/>
        </w:rPr>
        <w:lastRenderedPageBreak/>
        <w:t>RESUMO</w:t>
      </w:r>
    </w:p>
    <w:p w14:paraId="6EE60072" w14:textId="7F2CE6FE" w:rsidR="009F1683" w:rsidRDefault="009F1683">
      <w:pPr>
        <w:spacing w:after="160" w:line="259" w:lineRule="auto"/>
        <w:jc w:val="left"/>
        <w:rPr>
          <w:lang w:val="pt-BR"/>
        </w:rPr>
      </w:pPr>
      <w:r>
        <w:rPr>
          <w:lang w:val="pt-BR"/>
        </w:rPr>
        <w:br w:type="page"/>
      </w:r>
    </w:p>
    <w:p w14:paraId="78A689A4" w14:textId="4D7F199D" w:rsidR="008C1111" w:rsidRDefault="009F1683" w:rsidP="009F1683">
      <w:pPr>
        <w:pStyle w:val="Title"/>
        <w:rPr>
          <w:lang w:val="pt-BR"/>
        </w:rPr>
      </w:pPr>
      <w:r>
        <w:rPr>
          <w:lang w:val="pt-BR"/>
        </w:rPr>
        <w:lastRenderedPageBreak/>
        <w:t>ABTRACT</w:t>
      </w:r>
    </w:p>
    <w:p w14:paraId="5826D210" w14:textId="02147429" w:rsidR="00D731C6" w:rsidRDefault="009F1683" w:rsidP="00D731C6">
      <w:pPr>
        <w:spacing w:after="160" w:line="259" w:lineRule="auto"/>
        <w:jc w:val="left"/>
        <w:rPr>
          <w:b/>
          <w:bCs/>
          <w:sz w:val="24"/>
          <w:szCs w:val="24"/>
          <w:lang w:val="pt-BR"/>
        </w:rPr>
      </w:pPr>
      <w:r>
        <w:rPr>
          <w:lang w:val="pt-BR"/>
        </w:rPr>
        <w:br w:type="page"/>
      </w:r>
      <w:r w:rsidR="00D731C6" w:rsidRPr="00D731C6">
        <w:rPr>
          <w:b/>
          <w:bCs/>
          <w:sz w:val="24"/>
          <w:szCs w:val="24"/>
          <w:lang w:val="pt-BR"/>
        </w:rPr>
        <w:lastRenderedPageBreak/>
        <w:t>LISTA DE TABELAS</w:t>
      </w:r>
    </w:p>
    <w:p w14:paraId="65B90728" w14:textId="77777777" w:rsidR="00D731C6" w:rsidRDefault="00D731C6">
      <w:pPr>
        <w:spacing w:after="160" w:line="259" w:lineRule="auto"/>
        <w:jc w:val="left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br w:type="page"/>
      </w:r>
    </w:p>
    <w:p w14:paraId="4F22B8B2" w14:textId="5224D710" w:rsidR="00D731C6" w:rsidRDefault="00D731C6" w:rsidP="00D731C6">
      <w:pPr>
        <w:spacing w:after="160" w:line="259" w:lineRule="auto"/>
        <w:jc w:val="left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lastRenderedPageBreak/>
        <w:t>LISTA DE FIGURAS</w:t>
      </w:r>
    </w:p>
    <w:p w14:paraId="6A5B593A" w14:textId="77777777" w:rsidR="00D731C6" w:rsidRDefault="00D731C6">
      <w:pPr>
        <w:spacing w:after="160" w:line="259" w:lineRule="auto"/>
        <w:jc w:val="left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br w:type="page"/>
      </w:r>
    </w:p>
    <w:p w14:paraId="56674091" w14:textId="7995235E" w:rsidR="00D731C6" w:rsidRDefault="00D731C6" w:rsidP="00D731C6">
      <w:pPr>
        <w:spacing w:after="160" w:line="259" w:lineRule="auto"/>
        <w:jc w:val="left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lastRenderedPageBreak/>
        <w:t>SUMÁRIO</w:t>
      </w:r>
    </w:p>
    <w:p w14:paraId="697AC661" w14:textId="77777777" w:rsidR="00D731C6" w:rsidRDefault="00D731C6">
      <w:pPr>
        <w:spacing w:after="160" w:line="259" w:lineRule="auto"/>
        <w:jc w:val="left"/>
        <w:rPr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br w:type="page"/>
      </w:r>
    </w:p>
    <w:p w14:paraId="0B0FD619" w14:textId="22C57462" w:rsidR="00D731C6" w:rsidRDefault="00D731C6" w:rsidP="00D731C6">
      <w:pPr>
        <w:pStyle w:val="Heading1"/>
      </w:pPr>
      <w:r w:rsidRPr="00D731C6">
        <w:lastRenderedPageBreak/>
        <w:t>INTRODUÇ</w:t>
      </w:r>
      <w:r>
        <w:t>ÃO</w:t>
      </w:r>
    </w:p>
    <w:p w14:paraId="686CD8E3" w14:textId="77777777" w:rsidR="00AC1127" w:rsidRDefault="00AC1127">
      <w:pPr>
        <w:spacing w:after="160" w:line="259" w:lineRule="auto"/>
        <w:jc w:val="left"/>
        <w:rPr>
          <w:lang w:val="pt-BR"/>
        </w:rPr>
      </w:pPr>
      <w:r>
        <w:rPr>
          <w:lang w:val="pt-BR"/>
        </w:rPr>
        <w:t xml:space="preserve">- </w:t>
      </w:r>
      <w:proofErr w:type="spellStart"/>
      <w:r>
        <w:rPr>
          <w:lang w:val="pt-BR"/>
        </w:rPr>
        <w:t>FPGAs</w:t>
      </w:r>
      <w:proofErr w:type="spellEnd"/>
    </w:p>
    <w:p w14:paraId="53872169" w14:textId="34868E92" w:rsidR="00AC1127" w:rsidRDefault="00AC1127">
      <w:pPr>
        <w:spacing w:after="160" w:line="259" w:lineRule="auto"/>
        <w:jc w:val="left"/>
        <w:rPr>
          <w:lang w:val="pt-BR"/>
        </w:rPr>
      </w:pPr>
      <w:r>
        <w:rPr>
          <w:lang w:val="pt-BR"/>
        </w:rPr>
        <w:t>- Contadores de pulsos</w:t>
      </w:r>
    </w:p>
    <w:p w14:paraId="0C0E9E63" w14:textId="36641AB0" w:rsidR="00D731C6" w:rsidRDefault="00AC1127">
      <w:pPr>
        <w:spacing w:after="160" w:line="259" w:lineRule="auto"/>
        <w:jc w:val="left"/>
        <w:rPr>
          <w:lang w:val="pt-BR"/>
        </w:rPr>
      </w:pPr>
      <w:r>
        <w:rPr>
          <w:lang w:val="pt-BR"/>
        </w:rPr>
        <w:t xml:space="preserve">- </w:t>
      </w:r>
      <w:proofErr w:type="spellStart"/>
      <w:r>
        <w:rPr>
          <w:lang w:val="pt-BR"/>
        </w:rPr>
        <w:t>biofotônica</w:t>
      </w:r>
      <w:proofErr w:type="spellEnd"/>
      <w:r w:rsidR="0039613F">
        <w:rPr>
          <w:lang w:val="pt-BR"/>
        </w:rPr>
        <w:t xml:space="preserve"> / aplicações</w:t>
      </w:r>
      <w:r>
        <w:rPr>
          <w:lang w:val="pt-BR"/>
        </w:rPr>
        <w:t xml:space="preserve"> (?)</w:t>
      </w:r>
      <w:r w:rsidR="00D731C6">
        <w:rPr>
          <w:lang w:val="pt-BR"/>
        </w:rPr>
        <w:br w:type="page"/>
      </w:r>
    </w:p>
    <w:p w14:paraId="2DDF7BDF" w14:textId="5FC9B851" w:rsidR="00D731C6" w:rsidRDefault="00D731C6" w:rsidP="00D731C6">
      <w:pPr>
        <w:pStyle w:val="Heading1"/>
      </w:pPr>
      <w:r>
        <w:lastRenderedPageBreak/>
        <w:t>OBJETIVO GERAL</w:t>
      </w:r>
    </w:p>
    <w:p w14:paraId="58B0E05A" w14:textId="149BD03D" w:rsidR="00D731C6" w:rsidRDefault="00D731C6">
      <w:pPr>
        <w:spacing w:after="160" w:line="259" w:lineRule="auto"/>
        <w:jc w:val="left"/>
        <w:rPr>
          <w:lang w:val="pt-BR"/>
        </w:rPr>
      </w:pPr>
      <w:r>
        <w:rPr>
          <w:lang w:val="pt-BR"/>
        </w:rPr>
        <w:br w:type="page"/>
      </w:r>
    </w:p>
    <w:p w14:paraId="38906B15" w14:textId="16A033A1" w:rsidR="00D731C6" w:rsidRDefault="00D731C6" w:rsidP="00D731C6">
      <w:pPr>
        <w:rPr>
          <w:lang w:val="pt-BR"/>
        </w:rPr>
      </w:pPr>
      <w:r>
        <w:rPr>
          <w:lang w:val="pt-BR"/>
        </w:rPr>
        <w:lastRenderedPageBreak/>
        <w:t>OBJETIVOS ESPECÍFICOS</w:t>
      </w:r>
    </w:p>
    <w:p w14:paraId="1AE96827" w14:textId="77777777" w:rsidR="00D731C6" w:rsidRDefault="00D731C6">
      <w:pPr>
        <w:spacing w:after="160" w:line="259" w:lineRule="auto"/>
        <w:jc w:val="left"/>
        <w:rPr>
          <w:lang w:val="pt-BR"/>
        </w:rPr>
      </w:pPr>
      <w:r>
        <w:rPr>
          <w:lang w:val="pt-BR"/>
        </w:rPr>
        <w:br w:type="page"/>
      </w:r>
    </w:p>
    <w:p w14:paraId="32E1AC6A" w14:textId="41ABD22E" w:rsidR="00D80D64" w:rsidRDefault="00D80D64" w:rsidP="00D80D64">
      <w:pPr>
        <w:pStyle w:val="Heading1"/>
      </w:pPr>
      <w:r>
        <w:lastRenderedPageBreak/>
        <w:t>REVISÃO BIBLIOGRÁFICA</w:t>
      </w:r>
    </w:p>
    <w:p w14:paraId="77AAF3DE" w14:textId="77777777" w:rsidR="00D80D64" w:rsidRDefault="00D80D64">
      <w:pPr>
        <w:spacing w:after="160" w:line="259" w:lineRule="auto"/>
        <w:jc w:val="left"/>
        <w:rPr>
          <w:rFonts w:eastAsiaTheme="majorEastAsia" w:cstheme="majorBidi"/>
          <w:b/>
          <w:bCs/>
          <w:color w:val="000000" w:themeColor="text1"/>
          <w:sz w:val="24"/>
          <w:szCs w:val="24"/>
          <w:lang w:val="pt-BR"/>
        </w:rPr>
      </w:pPr>
      <w:r>
        <w:br w:type="page"/>
      </w:r>
    </w:p>
    <w:p w14:paraId="3BA19A5E" w14:textId="7146BB77" w:rsidR="00D80D64" w:rsidRDefault="00D80D64" w:rsidP="00D80D64">
      <w:pPr>
        <w:pStyle w:val="Heading1"/>
      </w:pPr>
      <w:r>
        <w:lastRenderedPageBreak/>
        <w:t xml:space="preserve">METODOLOGIA </w:t>
      </w:r>
    </w:p>
    <w:p w14:paraId="4192C375" w14:textId="77777777" w:rsidR="00D80D64" w:rsidRDefault="00D80D64">
      <w:pPr>
        <w:spacing w:after="160" w:line="259" w:lineRule="auto"/>
        <w:jc w:val="left"/>
        <w:rPr>
          <w:rFonts w:eastAsiaTheme="majorEastAsia" w:cstheme="majorBidi"/>
          <w:b/>
          <w:bCs/>
          <w:color w:val="000000" w:themeColor="text1"/>
          <w:sz w:val="24"/>
          <w:szCs w:val="24"/>
          <w:lang w:val="pt-BR"/>
        </w:rPr>
      </w:pPr>
      <w:r>
        <w:br w:type="page"/>
      </w:r>
    </w:p>
    <w:p w14:paraId="2E6845B3" w14:textId="7725E79B" w:rsidR="00D731C6" w:rsidRPr="00D731C6" w:rsidRDefault="00D80D64" w:rsidP="00D80D64">
      <w:pPr>
        <w:pStyle w:val="Heading1"/>
      </w:pPr>
      <w:r>
        <w:lastRenderedPageBreak/>
        <w:t>RESULTADOS E DISCUSSÕES</w:t>
      </w:r>
    </w:p>
    <w:p w14:paraId="6C24558E" w14:textId="48F32052" w:rsidR="008C1111" w:rsidRDefault="008C1111" w:rsidP="008C1111">
      <w:pPr>
        <w:rPr>
          <w:lang w:val="pt-BR"/>
        </w:rPr>
      </w:pPr>
    </w:p>
    <w:p w14:paraId="322BCDD2" w14:textId="5583B792" w:rsidR="008C1111" w:rsidRDefault="008C1111" w:rsidP="008C1111">
      <w:pPr>
        <w:rPr>
          <w:lang w:val="pt-BR"/>
        </w:rPr>
      </w:pPr>
    </w:p>
    <w:p w14:paraId="3926446A" w14:textId="0C1B7153" w:rsidR="008C1111" w:rsidRDefault="008C1111" w:rsidP="008C1111">
      <w:pPr>
        <w:rPr>
          <w:lang w:val="pt-BR"/>
        </w:rPr>
      </w:pPr>
    </w:p>
    <w:p w14:paraId="13D73653" w14:textId="5D280244" w:rsidR="008C1111" w:rsidRPr="008C1111" w:rsidRDefault="008C1111" w:rsidP="008C1111">
      <w:pPr>
        <w:rPr>
          <w:lang w:val="pt-BR"/>
        </w:rPr>
      </w:pPr>
    </w:p>
    <w:sectPr w:rsidR="008C1111" w:rsidRPr="008C1111" w:rsidSect="00EA2F00"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sto MT">
    <w:altName w:val="Calisto MT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81293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C6F4DE5"/>
    <w:multiLevelType w:val="multilevel"/>
    <w:tmpl w:val="35E048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468"/>
    <w:rsid w:val="00094A1A"/>
    <w:rsid w:val="000C58FC"/>
    <w:rsid w:val="0019103E"/>
    <w:rsid w:val="001A1688"/>
    <w:rsid w:val="001C3A9D"/>
    <w:rsid w:val="001D7758"/>
    <w:rsid w:val="002B72AE"/>
    <w:rsid w:val="003034B3"/>
    <w:rsid w:val="003866EE"/>
    <w:rsid w:val="0039613F"/>
    <w:rsid w:val="00451FBE"/>
    <w:rsid w:val="004733B8"/>
    <w:rsid w:val="004917AC"/>
    <w:rsid w:val="004E78D8"/>
    <w:rsid w:val="00584B3F"/>
    <w:rsid w:val="005937D6"/>
    <w:rsid w:val="005A469E"/>
    <w:rsid w:val="00666A72"/>
    <w:rsid w:val="00671CBE"/>
    <w:rsid w:val="006A285E"/>
    <w:rsid w:val="006C1BE9"/>
    <w:rsid w:val="006C6902"/>
    <w:rsid w:val="006F117F"/>
    <w:rsid w:val="00743FCC"/>
    <w:rsid w:val="0077656D"/>
    <w:rsid w:val="00780E5E"/>
    <w:rsid w:val="007B135C"/>
    <w:rsid w:val="007E40E4"/>
    <w:rsid w:val="007E4BB0"/>
    <w:rsid w:val="008253A5"/>
    <w:rsid w:val="008544D8"/>
    <w:rsid w:val="00883E87"/>
    <w:rsid w:val="008A2AC7"/>
    <w:rsid w:val="008C1111"/>
    <w:rsid w:val="008F7468"/>
    <w:rsid w:val="00915DAA"/>
    <w:rsid w:val="00923232"/>
    <w:rsid w:val="0093611C"/>
    <w:rsid w:val="00980A90"/>
    <w:rsid w:val="009C7F3A"/>
    <w:rsid w:val="009D27AA"/>
    <w:rsid w:val="009F1683"/>
    <w:rsid w:val="00A407CC"/>
    <w:rsid w:val="00A55C3E"/>
    <w:rsid w:val="00AC1127"/>
    <w:rsid w:val="00BA5089"/>
    <w:rsid w:val="00C263FB"/>
    <w:rsid w:val="00CB7B21"/>
    <w:rsid w:val="00D13ABA"/>
    <w:rsid w:val="00D4188B"/>
    <w:rsid w:val="00D731C6"/>
    <w:rsid w:val="00D80D64"/>
    <w:rsid w:val="00D8417F"/>
    <w:rsid w:val="00DA21C9"/>
    <w:rsid w:val="00E83D61"/>
    <w:rsid w:val="00EA2F00"/>
    <w:rsid w:val="00EE7213"/>
    <w:rsid w:val="00F10201"/>
    <w:rsid w:val="00F3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58051"/>
  <w15:chartTrackingRefBased/>
  <w15:docId w15:val="{DA402986-1E44-4A46-AD4E-B6F7C5CD4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43FCC"/>
    <w:pPr>
      <w:spacing w:after="40" w:line="360" w:lineRule="auto"/>
      <w:jc w:val="both"/>
    </w:pPr>
    <w:rPr>
      <w:rFonts w:ascii="Arial" w:hAnsi="Arial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731C6"/>
    <w:pPr>
      <w:keepNext/>
      <w:keepLines/>
      <w:spacing w:before="120" w:after="120" w:line="240" w:lineRule="auto"/>
      <w:outlineLvl w:val="0"/>
    </w:pPr>
    <w:rPr>
      <w:rFonts w:eastAsiaTheme="majorEastAsia" w:cstheme="majorBidi"/>
      <w:b/>
      <w:bCs/>
      <w:color w:val="000000" w:themeColor="text1"/>
      <w:sz w:val="24"/>
      <w:szCs w:val="24"/>
      <w:lang w:val="pt-B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8417F"/>
    <w:pPr>
      <w:keepNext/>
      <w:keepLines/>
      <w:numPr>
        <w:ilvl w:val="1"/>
        <w:numId w:val="11"/>
      </w:numPr>
      <w:spacing w:before="120" w:after="120" w:line="240" w:lineRule="auto"/>
      <w:outlineLvl w:val="1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8417F"/>
    <w:pPr>
      <w:keepNext/>
      <w:keepLines/>
      <w:numPr>
        <w:ilvl w:val="2"/>
        <w:numId w:val="11"/>
      </w:numPr>
      <w:spacing w:before="40" w:line="240" w:lineRule="auto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D8417F"/>
    <w:pPr>
      <w:keepNext/>
      <w:keepLines/>
      <w:numPr>
        <w:ilvl w:val="3"/>
        <w:numId w:val="7"/>
      </w:numPr>
      <w:spacing w:before="40"/>
      <w:outlineLvl w:val="3"/>
    </w:pPr>
    <w:rPr>
      <w:rFonts w:eastAsiaTheme="majorEastAsia" w:cstheme="majorBidi"/>
      <w:color w:val="000000" w:themeColor="tex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17F"/>
    <w:pPr>
      <w:keepNext/>
      <w:keepLines/>
      <w:numPr>
        <w:ilvl w:val="4"/>
        <w:numId w:val="11"/>
      </w:numPr>
      <w:spacing w:before="40"/>
      <w:outlineLvl w:val="4"/>
    </w:pPr>
    <w:rPr>
      <w:rFonts w:asciiTheme="majorHAnsi" w:eastAsiaTheme="majorEastAsia" w:hAnsiTheme="majorHAnsi" w:cstheme="majorBidi"/>
      <w:caps/>
      <w:color w:val="374C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17F"/>
    <w:pPr>
      <w:keepNext/>
      <w:keepLines/>
      <w:numPr>
        <w:ilvl w:val="5"/>
        <w:numId w:val="11"/>
      </w:numPr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253356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17F"/>
    <w:pPr>
      <w:keepNext/>
      <w:keepLines/>
      <w:numPr>
        <w:ilvl w:val="6"/>
        <w:numId w:val="11"/>
      </w:numPr>
      <w:spacing w:before="40"/>
      <w:outlineLvl w:val="6"/>
    </w:pPr>
    <w:rPr>
      <w:rFonts w:asciiTheme="majorHAnsi" w:eastAsiaTheme="majorEastAsia" w:hAnsiTheme="majorHAnsi" w:cstheme="majorBidi"/>
      <w:b/>
      <w:bCs/>
      <w:color w:val="253356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17F"/>
    <w:pPr>
      <w:keepNext/>
      <w:keepLines/>
      <w:numPr>
        <w:ilvl w:val="7"/>
        <w:numId w:val="11"/>
      </w:numPr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253356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17F"/>
    <w:pPr>
      <w:keepNext/>
      <w:keepLines/>
      <w:numPr>
        <w:ilvl w:val="8"/>
        <w:numId w:val="1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53356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Tabelas,Tabelas1,Tabelas2,Tabelas3,Tabelas4,Tabelas5,Tabelas6,Tabelas7"/>
    <w:autoRedefine/>
    <w:uiPriority w:val="1"/>
    <w:qFormat/>
    <w:rsid w:val="008A2AC7"/>
    <w:pPr>
      <w:spacing w:after="0" w:line="240" w:lineRule="auto"/>
    </w:pPr>
    <w:rPr>
      <w:rFonts w:ascii="Arial" w:hAnsi="Arial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731C6"/>
    <w:rPr>
      <w:rFonts w:ascii="Arial" w:eastAsiaTheme="majorEastAsia" w:hAnsi="Arial" w:cstheme="majorBidi"/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8417F"/>
    <w:rPr>
      <w:rFonts w:ascii="Arial" w:eastAsiaTheme="majorEastAsia" w:hAnsi="Arial" w:cstheme="majorBidi"/>
      <w:color w:val="000000" w:themeColor="text1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8417F"/>
    <w:rPr>
      <w:rFonts w:ascii="Arial" w:eastAsiaTheme="majorEastAsia" w:hAnsi="Arial" w:cstheme="majorBidi"/>
      <w:color w:val="000000" w:themeColor="text1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17F"/>
    <w:rPr>
      <w:rFonts w:ascii="Arial" w:eastAsiaTheme="majorEastAsia" w:hAnsi="Arial" w:cstheme="majorBidi"/>
      <w:color w:val="000000" w:themeColor="text1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A2F00"/>
    <w:pPr>
      <w:spacing w:after="120" w:line="240" w:lineRule="auto"/>
      <w:contextualSpacing/>
      <w:jc w:val="center"/>
    </w:pPr>
    <w:rPr>
      <w:rFonts w:eastAsiaTheme="majorEastAsia" w:cstheme="majorBidi"/>
      <w:b/>
      <w:bCs/>
      <w:caps/>
      <w:spacing w:val="-15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EA2F00"/>
    <w:rPr>
      <w:rFonts w:ascii="Arial" w:eastAsiaTheme="majorEastAsia" w:hAnsi="Arial" w:cstheme="majorBidi"/>
      <w:b/>
      <w:bCs/>
      <w:caps/>
      <w:spacing w:val="-15"/>
      <w:sz w:val="24"/>
      <w:szCs w:val="24"/>
      <w:lang w:val="en-US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D8417F"/>
    <w:pPr>
      <w:numPr>
        <w:ilvl w:val="1"/>
      </w:numPr>
      <w:spacing w:after="120" w:line="240" w:lineRule="auto"/>
      <w:jc w:val="center"/>
    </w:pPr>
    <w:rPr>
      <w:rFonts w:eastAsiaTheme="majorEastAsia" w:cstheme="majorBidi"/>
      <w:color w:val="000000" w:themeColor="text1"/>
      <w:sz w:val="40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17F"/>
    <w:rPr>
      <w:rFonts w:ascii="Arial" w:eastAsiaTheme="majorEastAsia" w:hAnsi="Arial" w:cstheme="majorBidi"/>
      <w:color w:val="000000" w:themeColor="text1"/>
      <w:sz w:val="40"/>
      <w:szCs w:val="28"/>
      <w:lang w:val="en-US"/>
    </w:rPr>
  </w:style>
  <w:style w:type="character" w:styleId="SubtleEmphasis">
    <w:name w:val="Subtle Emphasis"/>
    <w:aliases w:val="Código"/>
    <w:basedOn w:val="DefaultParagraphFont"/>
    <w:uiPriority w:val="19"/>
    <w:qFormat/>
    <w:rsid w:val="00743FCC"/>
    <w:rPr>
      <w:rFonts w:ascii="Courier New" w:hAnsi="Courier New"/>
      <w:i w:val="0"/>
      <w:iCs/>
      <w:color w:val="000000" w:themeColor="text1"/>
      <w:sz w:val="20"/>
    </w:rPr>
  </w:style>
  <w:style w:type="character" w:styleId="Emphasis">
    <w:name w:val="Emphasis"/>
    <w:basedOn w:val="DefaultParagraphFont"/>
    <w:uiPriority w:val="20"/>
    <w:qFormat/>
    <w:rsid w:val="008253A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253A5"/>
    <w:rPr>
      <w:b/>
      <w:bCs/>
      <w:i/>
      <w:iCs/>
    </w:rPr>
  </w:style>
  <w:style w:type="character" w:styleId="Strong">
    <w:name w:val="Strong"/>
    <w:basedOn w:val="Heading1Char"/>
    <w:uiPriority w:val="22"/>
    <w:qFormat/>
    <w:rsid w:val="00F10201"/>
    <w:rPr>
      <w:rFonts w:ascii="Tahoma" w:eastAsiaTheme="majorEastAsia" w:hAnsi="Tahoma" w:cstheme="majorBidi"/>
      <w:b/>
      <w:bCs w:val="0"/>
      <w:color w:val="0D0D0D" w:themeColor="text1" w:themeTint="F2"/>
      <w:sz w:val="36"/>
      <w:szCs w:val="36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253A5"/>
    <w:pPr>
      <w:spacing w:before="120" w:after="120"/>
      <w:ind w:left="720"/>
    </w:pPr>
    <w:rPr>
      <w:color w:val="242852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253A5"/>
    <w:rPr>
      <w:color w:val="242852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3A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242852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3A5"/>
    <w:rPr>
      <w:rFonts w:asciiTheme="majorHAnsi" w:eastAsiaTheme="majorEastAsia" w:hAnsiTheme="majorHAnsi" w:cstheme="majorBidi"/>
      <w:color w:val="242852" w:themeColor="text2"/>
      <w:spacing w:val="-6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8253A5"/>
    <w:rPr>
      <w:smallCaps/>
      <w:color w:val="595959" w:themeColor="text1" w:themeTint="A6"/>
      <w:sz w:val="20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8253A5"/>
    <w:rPr>
      <w:b/>
      <w:bCs/>
      <w:smallCaps/>
      <w:spacing w:val="10"/>
    </w:rPr>
  </w:style>
  <w:style w:type="paragraph" w:styleId="ListParagraph">
    <w:name w:val="List Paragraph"/>
    <w:basedOn w:val="Normal"/>
    <w:uiPriority w:val="34"/>
    <w:qFormat/>
    <w:rsid w:val="008253A5"/>
    <w:pPr>
      <w:ind w:left="720"/>
      <w:contextualSpacing/>
    </w:pPr>
  </w:style>
  <w:style w:type="paragraph" w:styleId="Caption">
    <w:name w:val="caption"/>
    <w:basedOn w:val="Normal"/>
    <w:next w:val="Normal"/>
    <w:autoRedefine/>
    <w:uiPriority w:val="35"/>
    <w:unhideWhenUsed/>
    <w:qFormat/>
    <w:rsid w:val="008A2AC7"/>
    <w:rPr>
      <w:b/>
      <w:bCs/>
      <w:color w:val="000000" w:themeColor="text1"/>
      <w:sz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3A5"/>
    <w:rPr>
      <w:rFonts w:asciiTheme="majorHAnsi" w:eastAsiaTheme="majorEastAsia" w:hAnsiTheme="majorHAnsi" w:cstheme="majorBidi"/>
      <w:caps/>
      <w:color w:val="374C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3A5"/>
    <w:rPr>
      <w:rFonts w:asciiTheme="majorHAnsi" w:eastAsiaTheme="majorEastAsia" w:hAnsiTheme="majorHAnsi" w:cstheme="majorBidi"/>
      <w:i/>
      <w:iCs/>
      <w:caps/>
      <w:color w:val="253356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3A5"/>
    <w:rPr>
      <w:rFonts w:asciiTheme="majorHAnsi" w:eastAsiaTheme="majorEastAsia" w:hAnsiTheme="majorHAnsi" w:cstheme="majorBidi"/>
      <w:b/>
      <w:bCs/>
      <w:color w:val="253356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3A5"/>
    <w:rPr>
      <w:rFonts w:asciiTheme="majorHAnsi" w:eastAsiaTheme="majorEastAsia" w:hAnsiTheme="majorHAnsi" w:cstheme="majorBidi"/>
      <w:b/>
      <w:bCs/>
      <w:i/>
      <w:iCs/>
      <w:color w:val="253356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3A5"/>
    <w:rPr>
      <w:rFonts w:asciiTheme="majorHAnsi" w:eastAsiaTheme="majorEastAsia" w:hAnsiTheme="majorHAnsi" w:cstheme="majorBidi"/>
      <w:i/>
      <w:iCs/>
      <w:color w:val="253356" w:themeColor="accent1" w:themeShade="80"/>
    </w:rPr>
  </w:style>
  <w:style w:type="character" w:styleId="IntenseReference">
    <w:name w:val="Intense Reference"/>
    <w:basedOn w:val="DefaultParagraphFont"/>
    <w:uiPriority w:val="32"/>
    <w:qFormat/>
    <w:rsid w:val="008253A5"/>
    <w:rPr>
      <w:b/>
      <w:bCs/>
      <w:smallCaps/>
      <w:color w:val="242852" w:themeColor="text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53A5"/>
    <w:pPr>
      <w:outlineLvl w:val="9"/>
    </w:pPr>
  </w:style>
  <w:style w:type="paragraph" w:styleId="BodyText">
    <w:name w:val="Body Text"/>
    <w:basedOn w:val="Normal"/>
    <w:link w:val="BodyTextChar"/>
    <w:qFormat/>
    <w:rsid w:val="005937D6"/>
    <w:pPr>
      <w:spacing w:after="120" w:line="240" w:lineRule="auto"/>
    </w:pPr>
  </w:style>
  <w:style w:type="character" w:customStyle="1" w:styleId="BodyTextChar">
    <w:name w:val="Body Text Char"/>
    <w:basedOn w:val="DefaultParagraphFont"/>
    <w:link w:val="BodyText"/>
    <w:qFormat/>
    <w:rsid w:val="005937D6"/>
    <w:rPr>
      <w:rFonts w:ascii="Arial" w:hAnsi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rdósia">
  <a:themeElements>
    <a:clrScheme name="Azul Quente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dósia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ósia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9611B-DCC8-4228-B211-15F0B157F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13</Pages>
  <Words>122</Words>
  <Characters>702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Oliveira</dc:creator>
  <cp:keywords/>
  <dc:description/>
  <cp:lastModifiedBy>Pedro Oliveira</cp:lastModifiedBy>
  <cp:revision>7</cp:revision>
  <dcterms:created xsi:type="dcterms:W3CDTF">2019-08-12T22:27:00Z</dcterms:created>
  <dcterms:modified xsi:type="dcterms:W3CDTF">2019-09-08T15:22:00Z</dcterms:modified>
</cp:coreProperties>
</file>